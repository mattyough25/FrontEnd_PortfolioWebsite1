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4FEE" w:rsidRDefault="001D7580">
      <w:pPr>
        <w:pStyle w:val="Title"/>
        <w:ind w:left="630" w:right="-845"/>
        <w:rPr>
          <w:b/>
          <w:sz w:val="32"/>
          <w:szCs w:val="32"/>
        </w:rPr>
      </w:pPr>
      <w:sdt>
        <w:sdtPr>
          <w:tag w:val="goog_rdk_0"/>
          <w:id w:val="2112238208"/>
        </w:sdtPr>
        <w:sdtEndPr/>
        <w:sdtContent/>
      </w:sdt>
      <w:sdt>
        <w:sdtPr>
          <w:tag w:val="goog_rdk_1"/>
          <w:id w:val="-1601871324"/>
        </w:sdtPr>
        <w:sdtEndPr/>
        <w:sdtContent/>
      </w:sdt>
      <w:sdt>
        <w:sdtPr>
          <w:tag w:val="goog_rdk_2"/>
          <w:id w:val="1695338296"/>
        </w:sdtPr>
        <w:sdtEndPr/>
        <w:sdtContent/>
      </w:sdt>
      <w:sdt>
        <w:sdtPr>
          <w:tag w:val="goog_rdk_3"/>
          <w:id w:val="200984650"/>
        </w:sdtPr>
        <w:sdtEndPr/>
        <w:sdtContent/>
      </w:sdt>
      <w:sdt>
        <w:sdtPr>
          <w:tag w:val="goog_rdk_4"/>
          <w:id w:val="919759986"/>
        </w:sdtPr>
        <w:sdtEndPr/>
        <w:sdtContent/>
      </w:sdt>
      <w:r>
        <w:rPr>
          <w:b/>
          <w:sz w:val="32"/>
          <w:szCs w:val="32"/>
        </w:rPr>
        <w:t xml:space="preserve">Matthew Yough </w:t>
      </w:r>
      <w:r>
        <w:rPr>
          <w:b/>
          <w:sz w:val="34"/>
          <w:szCs w:val="34"/>
        </w:rPr>
        <w:t>Ph.D.</w:t>
      </w:r>
      <w:r>
        <w:rPr>
          <w:b/>
          <w:sz w:val="32"/>
          <w:szCs w:val="32"/>
        </w:rPr>
        <w:t xml:space="preserve"> </w:t>
      </w:r>
    </w:p>
    <w:p w14:paraId="00000002" w14:textId="77777777" w:rsidR="00BC4FEE" w:rsidRDefault="001D7580">
      <w:r>
        <w:br w:type="column"/>
      </w:r>
    </w:p>
    <w:p w14:paraId="00000003" w14:textId="77777777" w:rsidR="00BC4FEE" w:rsidRDefault="001D7580">
      <w:pPr>
        <w:ind w:right="115"/>
        <w:jc w:val="right"/>
        <w:rPr>
          <w:sz w:val="18"/>
          <w:szCs w:val="18"/>
        </w:rPr>
      </w:pPr>
      <w:r>
        <w:rPr>
          <w:sz w:val="18"/>
          <w:szCs w:val="18"/>
        </w:rPr>
        <w:t>Pittsburgh, PA</w:t>
      </w:r>
    </w:p>
    <w:p w14:paraId="00000004" w14:textId="77777777" w:rsidR="00BC4FEE" w:rsidRDefault="001D7580">
      <w:pPr>
        <w:ind w:right="115"/>
        <w:jc w:val="right"/>
        <w:rPr>
          <w:sz w:val="18"/>
          <w:szCs w:val="18"/>
        </w:rPr>
      </w:pPr>
      <w:r>
        <w:rPr>
          <w:sz w:val="18"/>
          <w:szCs w:val="18"/>
        </w:rPr>
        <w:t>724-496-4870</w:t>
      </w:r>
    </w:p>
    <w:p w14:paraId="00000005" w14:textId="77777777" w:rsidR="00BC4FEE" w:rsidRDefault="001D7580">
      <w:pPr>
        <w:spacing w:before="54" w:line="273" w:lineRule="auto"/>
        <w:ind w:left="-2160" w:right="115" w:firstLine="314"/>
        <w:jc w:val="right"/>
        <w:rPr>
          <w:sz w:val="18"/>
          <w:szCs w:val="18"/>
        </w:rPr>
      </w:pPr>
      <w:r>
        <w:rPr>
          <w:sz w:val="18"/>
          <w:szCs w:val="18"/>
        </w:rPr>
        <w:t>mgyough@gmail.com</w:t>
      </w:r>
    </w:p>
    <w:p w14:paraId="00000006" w14:textId="77777777" w:rsidR="00BC4FEE" w:rsidRDefault="001D7580">
      <w:pPr>
        <w:ind w:right="115"/>
        <w:jc w:val="right"/>
        <w:rPr>
          <w:sz w:val="18"/>
          <w:szCs w:val="18"/>
        </w:rPr>
      </w:pPr>
      <w:r>
        <w:rPr>
          <w:sz w:val="18"/>
          <w:szCs w:val="18"/>
        </w:rPr>
        <w:t>https://github.com/mattyough25</w:t>
      </w:r>
    </w:p>
    <w:p w14:paraId="00000007" w14:textId="77777777" w:rsidR="00BC4FEE" w:rsidRDefault="001D7580">
      <w:pPr>
        <w:spacing w:before="54" w:line="273" w:lineRule="auto"/>
        <w:ind w:left="-2160" w:right="55" w:firstLine="314"/>
        <w:jc w:val="right"/>
        <w:rPr>
          <w:sz w:val="18"/>
          <w:szCs w:val="18"/>
        </w:rPr>
        <w:sectPr w:rsidR="00BC4FEE">
          <w:pgSz w:w="12240" w:h="15840"/>
          <w:pgMar w:top="1220" w:right="1180" w:bottom="280" w:left="980" w:header="720" w:footer="720" w:gutter="0"/>
          <w:pgNumType w:start="1"/>
          <w:cols w:num="2" w:space="720" w:equalWidth="0">
            <w:col w:w="2935" w:space="4209"/>
            <w:col w:w="2935" w:space="0"/>
          </w:cols>
        </w:sectPr>
      </w:pPr>
      <w:r>
        <w:rPr>
          <w:sz w:val="18"/>
          <w:szCs w:val="18"/>
        </w:rPr>
        <w:t>https://www.linkedin.com/in/matthew-yough/</w:t>
      </w:r>
    </w:p>
    <w:p w14:paraId="00000008" w14:textId="77777777" w:rsidR="00BC4FEE" w:rsidRDefault="00BC4FEE">
      <w:pPr>
        <w:spacing w:line="273" w:lineRule="auto"/>
        <w:jc w:val="right"/>
        <w:rPr>
          <w:sz w:val="18"/>
          <w:szCs w:val="18"/>
        </w:rPr>
        <w:sectPr w:rsidR="00BC4FEE">
          <w:type w:val="continuous"/>
          <w:pgSz w:w="12240" w:h="15840"/>
          <w:pgMar w:top="1220" w:right="1180" w:bottom="280" w:left="980" w:header="720" w:footer="720" w:gutter="0"/>
          <w:cols w:num="2" w:space="720" w:equalWidth="0">
            <w:col w:w="2935" w:space="4209"/>
            <w:col w:w="2935" w:space="0"/>
          </w:cols>
        </w:sectPr>
      </w:pPr>
    </w:p>
    <w:p w14:paraId="00000009" w14:textId="77777777" w:rsidR="00BC4FEE" w:rsidRDefault="00BC4FE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5"/>
          <w:szCs w:val="25"/>
        </w:rPr>
      </w:pPr>
    </w:p>
    <w:p w14:paraId="0000000A" w14:textId="77777777" w:rsidR="00BC4FEE" w:rsidRDefault="001D7580">
      <w:pPr>
        <w:pStyle w:val="Heading1"/>
        <w:spacing w:before="106"/>
        <w:ind w:firstLine="316"/>
        <w:rPr>
          <w:b/>
          <w:color w:val="000000"/>
        </w:rPr>
      </w:pPr>
      <w:r>
        <w:rPr>
          <w:b/>
          <w:color w:val="000000"/>
        </w:rPr>
        <w:t>Summary</w:t>
      </w:r>
    </w:p>
    <w:p w14:paraId="0000000B" w14:textId="77777777" w:rsidR="00BC4FEE" w:rsidRDefault="001D7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Highly motivated researcher, data scientist, and software developer with 6 years of experience in the medical technology field leading to 3 publications and 6 software and hardware deliverables to support new assistive technologies</w:t>
      </w:r>
      <w:r>
        <w:rPr>
          <w:color w:val="000000"/>
          <w:sz w:val="24"/>
          <w:szCs w:val="24"/>
        </w:rPr>
        <w:t>.</w:t>
      </w:r>
    </w:p>
    <w:p w14:paraId="0000000C" w14:textId="77777777" w:rsidR="00BC4FEE" w:rsidRDefault="001D7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before="240" w:line="271" w:lineRule="auto"/>
        <w:ind w:left="720" w:right="488"/>
        <w:jc w:val="both"/>
        <w:rPr>
          <w:color w:val="000000"/>
        </w:rPr>
      </w:pPr>
      <w:r>
        <w:rPr>
          <w:sz w:val="24"/>
          <w:szCs w:val="24"/>
        </w:rPr>
        <w:t>Expertise leading proje</w:t>
      </w:r>
      <w:r>
        <w:rPr>
          <w:sz w:val="24"/>
          <w:szCs w:val="24"/>
        </w:rPr>
        <w:t>cts to</w:t>
      </w:r>
      <w:r>
        <w:t xml:space="preserve"> </w:t>
      </w:r>
      <w:r>
        <w:rPr>
          <w:sz w:val="24"/>
          <w:szCs w:val="24"/>
        </w:rPr>
        <w:t>build solutions for ingesting large amounts of data and modifying data ingestion scripts to analyze and visualize data as evidenced by the development of 3 large scale relational databases and data pipelines.</w:t>
      </w:r>
    </w:p>
    <w:p w14:paraId="0000000D" w14:textId="77777777" w:rsidR="00BC4FEE" w:rsidRDefault="001D7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5"/>
          <w:tab w:val="left" w:pos="1036"/>
        </w:tabs>
        <w:spacing w:before="240" w:line="271" w:lineRule="auto"/>
        <w:ind w:left="720" w:right="40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Strong communication skills with an ability to manage dedicated projects relevant to the development of medical technologies and analysis of medical data, as evidenced by the presentation of 3 technological breakthroughs in the assistive device field.</w:t>
      </w:r>
    </w:p>
    <w:p w14:paraId="0000000E" w14:textId="77777777" w:rsidR="00BC4FEE" w:rsidRDefault="00BC4FEE">
      <w:pPr>
        <w:pBdr>
          <w:top w:val="nil"/>
          <w:left w:val="nil"/>
          <w:bottom w:val="nil"/>
          <w:right w:val="nil"/>
          <w:between w:val="nil"/>
        </w:pBdr>
        <w:spacing w:before="2"/>
        <w:jc w:val="both"/>
        <w:rPr>
          <w:color w:val="000000"/>
          <w:sz w:val="32"/>
          <w:szCs w:val="32"/>
        </w:rPr>
      </w:pPr>
    </w:p>
    <w:p w14:paraId="0000000F" w14:textId="77777777" w:rsidR="00BC4FEE" w:rsidRDefault="001D7580">
      <w:pPr>
        <w:pStyle w:val="Heading1"/>
        <w:ind w:firstLine="316"/>
        <w:rPr>
          <w:b/>
          <w:color w:val="000000"/>
        </w:rPr>
      </w:pPr>
      <w:r>
        <w:rPr>
          <w:b/>
          <w:color w:val="000000"/>
        </w:rPr>
        <w:t>Work Experience</w:t>
      </w:r>
    </w:p>
    <w:p w14:paraId="00000010" w14:textId="2817AEEE" w:rsidR="00BC4FEE" w:rsidRDefault="001D7580">
      <w:pPr>
        <w:pBdr>
          <w:top w:val="nil"/>
          <w:left w:val="nil"/>
          <w:bottom w:val="nil"/>
          <w:right w:val="nil"/>
          <w:between w:val="nil"/>
        </w:pBdr>
        <w:spacing w:before="188"/>
        <w:ind w:left="316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Market Research </w:t>
      </w:r>
      <w:r>
        <w:rPr>
          <w:b/>
          <w:color w:val="000000"/>
          <w:sz w:val="24"/>
          <w:szCs w:val="24"/>
        </w:rPr>
        <w:t xml:space="preserve">and Software Development Expertise in C/C++, Python, SQL, and MATLAB </w:t>
      </w:r>
    </w:p>
    <w:p w14:paraId="00000011" w14:textId="77777777" w:rsidR="00BC4FEE" w:rsidRDefault="001D7580">
      <w:pPr>
        <w:pBdr>
          <w:top w:val="nil"/>
          <w:left w:val="nil"/>
          <w:bottom w:val="nil"/>
          <w:right w:val="nil"/>
          <w:between w:val="nil"/>
        </w:pBdr>
        <w:spacing w:before="157" w:line="271" w:lineRule="auto"/>
        <w:ind w:left="1036" w:right="154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Gained as a Development Engineer at </w:t>
      </w:r>
      <w:proofErr w:type="spellStart"/>
      <w:r>
        <w:rPr>
          <w:color w:val="000000"/>
          <w:sz w:val="24"/>
          <w:szCs w:val="24"/>
        </w:rPr>
        <w:t>Neurowired</w:t>
      </w:r>
      <w:proofErr w:type="spellEnd"/>
      <w:r>
        <w:rPr>
          <w:color w:val="000000"/>
          <w:sz w:val="24"/>
          <w:szCs w:val="24"/>
        </w:rPr>
        <w:t>, LLC, Research Assistant in the Neuro-Engineering and Rehabilitation Lab at West Virginia University in Mo</w:t>
      </w:r>
      <w:r>
        <w:rPr>
          <w:color w:val="000000"/>
          <w:sz w:val="24"/>
          <w:szCs w:val="24"/>
        </w:rPr>
        <w:t>rgantown, WV &amp; as a Biomedical Engineer at Shriners Hospital for Children in Erie, PA</w:t>
      </w:r>
    </w:p>
    <w:p w14:paraId="00000012" w14:textId="77777777" w:rsidR="00BC4FEE" w:rsidRDefault="001D75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sz w:val="24"/>
          <w:szCs w:val="24"/>
        </w:rPr>
        <w:t xml:space="preserve">Subject matter expert and internal thought leader with high-level technical, statistical, machine learning, and database skills with software development expertise in C/C++, Python, SQL, and MATLAB as evidenced by the innovation of 3 software packages for </w:t>
      </w:r>
      <w:r>
        <w:rPr>
          <w:sz w:val="24"/>
          <w:szCs w:val="24"/>
        </w:rPr>
        <w:t>running new assistive technologies and 3 software packages for creating end-to-end data pipelines.</w:t>
      </w:r>
    </w:p>
    <w:p w14:paraId="00000013" w14:textId="77777777" w:rsidR="00BC4FEE" w:rsidRDefault="001D7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6"/>
        </w:tabs>
        <w:spacing w:before="116" w:line="271" w:lineRule="auto"/>
        <w:ind w:left="720" w:right="1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Astute interpersonal skills to interface with a scientific team and assist in the handoff of technical information relating to a project, as evidenced by a c</w:t>
      </w:r>
      <w:r>
        <w:rPr>
          <w:color w:val="000000"/>
          <w:sz w:val="24"/>
          <w:szCs w:val="24"/>
        </w:rPr>
        <w:t>ross-functional collaboration with 3 different labs and authoring a SBIR grant.</w:t>
      </w:r>
    </w:p>
    <w:p w14:paraId="00000014" w14:textId="77777777" w:rsidR="00BC4FEE" w:rsidRDefault="001D7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6"/>
        </w:tabs>
        <w:spacing w:before="117" w:line="271" w:lineRule="auto"/>
        <w:ind w:left="720" w:right="120"/>
        <w:jc w:val="both"/>
        <w:rPr>
          <w:color w:val="000000"/>
          <w:sz w:val="24"/>
          <w:szCs w:val="24"/>
        </w:rPr>
        <w:sectPr w:rsidR="00BC4FEE">
          <w:type w:val="continuous"/>
          <w:pgSz w:w="12240" w:h="15840"/>
          <w:pgMar w:top="640" w:right="1180" w:bottom="280" w:left="980" w:header="720" w:footer="720" w:gutter="0"/>
          <w:cols w:space="720"/>
        </w:sectPr>
      </w:pPr>
      <w:r>
        <w:rPr>
          <w:color w:val="222222"/>
          <w:sz w:val="24"/>
          <w:szCs w:val="24"/>
          <w:highlight w:val="white"/>
        </w:rPr>
        <w:t>Excellent time management skills to simultaneously design, code and test efficient programs to automate research and development processes to meet deadlines, as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highlight w:val="white"/>
        </w:rPr>
        <w:t>evid</w:t>
      </w:r>
      <w:r>
        <w:rPr>
          <w:color w:val="222222"/>
          <w:sz w:val="24"/>
          <w:szCs w:val="24"/>
          <w:highlight w:val="white"/>
        </w:rPr>
        <w:t>enced by the innovation of 7 high-throughput experimental procedures in the neuro-engineering field</w:t>
      </w:r>
      <w:r>
        <w:rPr>
          <w:color w:val="222222"/>
          <w:sz w:val="24"/>
          <w:szCs w:val="24"/>
        </w:rPr>
        <w:t xml:space="preserve"> and 3 end-to-end data pipelines for organized data storage and recall.</w:t>
      </w:r>
    </w:p>
    <w:p w14:paraId="00000015" w14:textId="77777777" w:rsidR="00BC4FEE" w:rsidRDefault="00BC4FEE">
      <w:pPr>
        <w:pBdr>
          <w:top w:val="nil"/>
          <w:left w:val="nil"/>
          <w:bottom w:val="nil"/>
          <w:right w:val="nil"/>
          <w:between w:val="nil"/>
        </w:pBdr>
        <w:spacing w:before="201"/>
        <w:jc w:val="both"/>
        <w:rPr>
          <w:color w:val="000000"/>
          <w:sz w:val="24"/>
          <w:szCs w:val="24"/>
        </w:rPr>
      </w:pPr>
    </w:p>
    <w:p w14:paraId="00000016" w14:textId="77777777" w:rsidR="00BC4FEE" w:rsidRDefault="001D7580">
      <w:pPr>
        <w:spacing w:before="81"/>
        <w:ind w:right="113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Matthew Yough, PhD</w:t>
      </w:r>
    </w:p>
    <w:sdt>
      <w:sdtPr>
        <w:tag w:val="goog_rdk_7"/>
        <w:id w:val="-1991780412"/>
      </w:sdtPr>
      <w:sdtEndPr/>
      <w:sdtContent>
        <w:p w14:paraId="00000017" w14:textId="2F9EB91A" w:rsidR="00BC4FEE" w:rsidRDefault="001D7580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ins w:id="0" w:author="Meerambika Mishra" w:date="2023-02-13T08:28:00Z"/>
              <w:color w:val="000000"/>
              <w:sz w:val="20"/>
              <w:szCs w:val="20"/>
            </w:rPr>
          </w:pPr>
          <w:sdt>
            <w:sdtPr>
              <w:tag w:val="goog_rdk_6"/>
              <w:id w:val="1504250792"/>
              <w:showingPlcHdr/>
            </w:sdtPr>
            <w:sdtEndPr/>
            <w:sdtContent>
              <w:r>
                <w:t xml:space="preserve">     </w:t>
              </w:r>
            </w:sdtContent>
          </w:sdt>
        </w:p>
      </w:sdtContent>
    </w:sdt>
    <w:p w14:paraId="00000018" w14:textId="77777777" w:rsidR="00BC4FEE" w:rsidRDefault="001D7580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R&amp;D and Project Management Expertise</w:t>
      </w:r>
      <w:sdt>
        <w:sdtPr>
          <w:tag w:val="goog_rdk_8"/>
          <w:id w:val="-714191330"/>
        </w:sdtPr>
        <w:sdtEndPr/>
        <w:sdtContent>
          <w:r>
            <w:rPr>
              <w:b/>
              <w:color w:val="000000"/>
              <w:sz w:val="24"/>
              <w:szCs w:val="24"/>
            </w:rPr>
            <w:t xml:space="preserve"> in Neuro-Engineering and Data Science Research</w:t>
          </w:r>
        </w:sdtContent>
      </w:sdt>
    </w:p>
    <w:p w14:paraId="00000019" w14:textId="77777777" w:rsidR="00BC4FEE" w:rsidRDefault="001D7580">
      <w:pPr>
        <w:pBdr>
          <w:top w:val="nil"/>
          <w:left w:val="nil"/>
          <w:bottom w:val="nil"/>
          <w:right w:val="nil"/>
          <w:between w:val="nil"/>
        </w:pBdr>
        <w:spacing w:before="213" w:line="271" w:lineRule="auto"/>
        <w:ind w:left="1036" w:hanging="6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Gained as a Research Assistant in the Neuro-Engineering and Rehabilitation Lab at West Virginia University in Morgantown, WV, and Development Engineer at </w:t>
      </w:r>
      <w:proofErr w:type="spellStart"/>
      <w:r>
        <w:rPr>
          <w:color w:val="000000"/>
          <w:sz w:val="24"/>
          <w:szCs w:val="24"/>
        </w:rPr>
        <w:t>Neurowired</w:t>
      </w:r>
      <w:proofErr w:type="spellEnd"/>
      <w:r>
        <w:rPr>
          <w:color w:val="000000"/>
          <w:sz w:val="24"/>
          <w:szCs w:val="24"/>
        </w:rPr>
        <w:t xml:space="preserve">, LLC </w:t>
      </w:r>
    </w:p>
    <w:p w14:paraId="0000001A" w14:textId="77777777" w:rsidR="00BC4FEE" w:rsidRDefault="001D7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17" w:line="271" w:lineRule="auto"/>
        <w:ind w:left="720" w:right="90"/>
        <w:jc w:val="both"/>
      </w:pPr>
      <w:r>
        <w:rPr>
          <w:sz w:val="24"/>
          <w:szCs w:val="24"/>
        </w:rPr>
        <w:t xml:space="preserve">Extremely detail-oriented with technical proficiency to complete reports with high level of detail and investigate, </w:t>
      </w:r>
      <w:proofErr w:type="gramStart"/>
      <w:r>
        <w:rPr>
          <w:sz w:val="24"/>
          <w:szCs w:val="24"/>
        </w:rPr>
        <w:t>evaluate</w:t>
      </w:r>
      <w:proofErr w:type="gramEnd"/>
      <w:r>
        <w:rPr>
          <w:sz w:val="24"/>
          <w:szCs w:val="24"/>
        </w:rPr>
        <w:t xml:space="preserve"> and propose solutions in the motor control rehabilitation field resulting in $58,000 in grant funding on stroke research.</w:t>
      </w:r>
    </w:p>
    <w:p w14:paraId="0000001B" w14:textId="77777777" w:rsidR="00BC4FEE" w:rsidRDefault="001D7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6"/>
        </w:tabs>
        <w:spacing w:before="240" w:line="271" w:lineRule="auto"/>
        <w:ind w:left="720" w:right="90"/>
        <w:jc w:val="both"/>
        <w:rPr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Dedicated</w:t>
      </w:r>
      <w:r>
        <w:rPr>
          <w:color w:val="222222"/>
          <w:sz w:val="24"/>
          <w:szCs w:val="24"/>
          <w:highlight w:val="white"/>
        </w:rPr>
        <w:t xml:space="preserve"> leader who contributes to cross-departmental teams and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  <w:highlight w:val="white"/>
        </w:rPr>
        <w:t>can lead team members in the practical application of hardware and software development in a</w:t>
      </w:r>
      <w:r>
        <w:rPr>
          <w:color w:val="222222"/>
          <w:sz w:val="24"/>
          <w:szCs w:val="24"/>
        </w:rPr>
        <w:t xml:space="preserve">n </w:t>
      </w:r>
      <w:r>
        <w:rPr>
          <w:color w:val="222222"/>
          <w:sz w:val="24"/>
          <w:szCs w:val="24"/>
          <w:highlight w:val="white"/>
        </w:rPr>
        <w:t>R&amp;D setting, as evidenced by 100% success rate of mentored students</w:t>
      </w:r>
      <w:r>
        <w:rPr>
          <w:color w:val="222222"/>
          <w:sz w:val="24"/>
          <w:szCs w:val="24"/>
        </w:rPr>
        <w:t xml:space="preserve"> in industry, lab, and clinical setting</w:t>
      </w:r>
      <w:r>
        <w:rPr>
          <w:color w:val="222222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14:paraId="0000001C" w14:textId="77777777" w:rsidR="00BC4FEE" w:rsidRDefault="001D75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036"/>
        </w:tabs>
        <w:spacing w:before="117" w:line="271" w:lineRule="auto"/>
        <w:ind w:left="720" w:right="90"/>
        <w:jc w:val="both"/>
      </w:pPr>
      <w:r>
        <w:rPr>
          <w:color w:val="222222"/>
          <w:sz w:val="24"/>
          <w:szCs w:val="24"/>
          <w:highlight w:val="white"/>
        </w:rPr>
        <w:t xml:space="preserve">Dedicated project manager who </w:t>
      </w:r>
      <w:r>
        <w:rPr>
          <w:color w:val="222222"/>
          <w:sz w:val="24"/>
          <w:szCs w:val="24"/>
        </w:rPr>
        <w:t>led</w:t>
      </w:r>
      <w:r>
        <w:rPr>
          <w:sz w:val="24"/>
          <w:szCs w:val="24"/>
        </w:rPr>
        <w:t xml:space="preserve"> 4 research and development projects while also drafting internal and external technical documentation related to the development of new rehabilitation technologies to achieve a PhD in Neuro-Engineering and Rehabilitatio</w:t>
      </w:r>
      <w:r>
        <w:rPr>
          <w:sz w:val="24"/>
          <w:szCs w:val="24"/>
        </w:rPr>
        <w:t>n.</w:t>
      </w:r>
    </w:p>
    <w:p w14:paraId="0000001D" w14:textId="77777777" w:rsidR="00BC4FEE" w:rsidRDefault="00BC4FEE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31"/>
          <w:szCs w:val="31"/>
        </w:rPr>
      </w:pPr>
    </w:p>
    <w:p w14:paraId="0000001E" w14:textId="77777777" w:rsidR="00BC4FEE" w:rsidRDefault="001D7580">
      <w:pPr>
        <w:pStyle w:val="Heading1"/>
        <w:ind w:firstLine="316"/>
        <w:rPr>
          <w:b/>
          <w:color w:val="000000"/>
        </w:rPr>
      </w:pPr>
      <w:r>
        <w:rPr>
          <w:b/>
          <w:color w:val="000000"/>
        </w:rPr>
        <w:t>Education</w:t>
      </w:r>
    </w:p>
    <w:p w14:paraId="0000001F" w14:textId="77777777" w:rsidR="00BC4FEE" w:rsidRDefault="001D7580">
      <w:pPr>
        <w:spacing w:before="187"/>
        <w:ind w:left="316"/>
        <w:rPr>
          <w:color w:val="000000"/>
        </w:rPr>
      </w:pPr>
      <w:r>
        <w:rPr>
          <w:color w:val="000000"/>
        </w:rPr>
        <w:t xml:space="preserve">Ph.D. in Pathophysiology, Rehabilitation, and Performance with a focus on Neuro-Engineering and Rehabilitation Technology. </w:t>
      </w:r>
    </w:p>
    <w:p w14:paraId="00000020" w14:textId="77777777" w:rsidR="00BC4FEE" w:rsidRDefault="00BC4FE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14:paraId="00000021" w14:textId="77777777" w:rsidR="00BC4FEE" w:rsidRDefault="001D7580">
      <w:pPr>
        <w:pStyle w:val="Heading1"/>
        <w:ind w:firstLine="316"/>
        <w:rPr>
          <w:b/>
          <w:color w:val="000000"/>
        </w:rPr>
        <w:sectPr w:rsidR="00BC4FEE">
          <w:pgSz w:w="12240" w:h="15840"/>
          <w:pgMar w:top="640" w:right="1180" w:bottom="280" w:left="980" w:header="720" w:footer="720" w:gutter="0"/>
          <w:cols w:space="720"/>
        </w:sectPr>
      </w:pPr>
      <w:r>
        <w:rPr>
          <w:b/>
          <w:color w:val="000000"/>
        </w:rPr>
        <w:t>Techniques, Technical Skills &amp; Documentatio</w:t>
      </w:r>
      <w:r>
        <w:rPr>
          <w:b/>
        </w:rPr>
        <w:t>n</w:t>
      </w:r>
    </w:p>
    <w:p w14:paraId="00000022" w14:textId="77777777" w:rsidR="00BC4FEE" w:rsidRDefault="001D7580">
      <w:pPr>
        <w:spacing w:before="198"/>
        <w:ind w:firstLine="72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MATLAB</w:t>
      </w:r>
    </w:p>
    <w:p w14:paraId="00000023" w14:textId="77777777" w:rsidR="00BC4FEE" w:rsidRDefault="001D7580">
      <w:pPr>
        <w:spacing w:before="28" w:line="266" w:lineRule="auto"/>
        <w:ind w:left="820" w:right="43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Research</w:t>
      </w:r>
    </w:p>
    <w:p w14:paraId="00000024" w14:textId="77777777" w:rsidR="00BC4FEE" w:rsidRDefault="001D7580">
      <w:pPr>
        <w:spacing w:before="28" w:line="266" w:lineRule="auto"/>
        <w:ind w:left="820" w:right="43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Python</w:t>
      </w:r>
    </w:p>
    <w:p w14:paraId="00000025" w14:textId="77777777" w:rsidR="00BC4FEE" w:rsidRDefault="001D7580">
      <w:pPr>
        <w:spacing w:before="1" w:line="266" w:lineRule="auto"/>
        <w:ind w:left="820" w:right="-2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Deep Learning</w:t>
      </w:r>
    </w:p>
    <w:p w14:paraId="00000026" w14:textId="77777777" w:rsidR="00BC4FEE" w:rsidRDefault="001D7580">
      <w:pPr>
        <w:spacing w:before="1" w:line="266" w:lineRule="auto"/>
        <w:ind w:left="820" w:right="-2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</w:t>
      </w:r>
    </w:p>
    <w:p w14:paraId="00000027" w14:textId="77777777" w:rsidR="00BC4FEE" w:rsidRDefault="001D7580">
      <w:pPr>
        <w:spacing w:before="1" w:line="266" w:lineRule="auto"/>
        <w:ind w:left="820" w:right="-2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Communication Skills</w:t>
      </w:r>
    </w:p>
    <w:p w14:paraId="00000028" w14:textId="77777777" w:rsidR="00BC4FEE" w:rsidRDefault="001D7580">
      <w:pPr>
        <w:spacing w:before="1" w:line="266" w:lineRule="auto"/>
        <w:ind w:left="820" w:right="-2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C/C++</w:t>
      </w:r>
    </w:p>
    <w:p w14:paraId="00000029" w14:textId="77777777" w:rsidR="00BC4FEE" w:rsidRDefault="001D7580">
      <w:pPr>
        <w:spacing w:before="198" w:line="266" w:lineRule="auto"/>
        <w:ind w:right="-379" w:firstLine="720"/>
        <w:rPr>
          <w:color w:val="000000"/>
          <w:sz w:val="20"/>
          <w:szCs w:val="20"/>
        </w:rPr>
      </w:pPr>
      <w:r>
        <w:br w:type="column"/>
      </w:r>
      <w:r>
        <w:rPr>
          <w:color w:val="000000"/>
          <w:sz w:val="20"/>
          <w:szCs w:val="20"/>
        </w:rPr>
        <w:t xml:space="preserve">Emotional Intelligence    </w:t>
      </w:r>
    </w:p>
    <w:p w14:paraId="0000002A" w14:textId="77777777" w:rsidR="00BC4FEE" w:rsidRDefault="001D7580">
      <w:pPr>
        <w:spacing w:line="266" w:lineRule="auto"/>
        <w:ind w:left="720" w:right="-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Design</w:t>
      </w:r>
    </w:p>
    <w:p w14:paraId="0000002B" w14:textId="77777777" w:rsidR="00BC4FEE" w:rsidRDefault="001D7580">
      <w:pPr>
        <w:spacing w:line="266" w:lineRule="auto"/>
        <w:ind w:left="720" w:right="-9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Creative Problem Solving</w:t>
      </w:r>
    </w:p>
    <w:p w14:paraId="0000002C" w14:textId="77777777" w:rsidR="00BC4FEE" w:rsidRDefault="001D7580">
      <w:pPr>
        <w:spacing w:line="266" w:lineRule="auto"/>
        <w:ind w:left="720" w:right="-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Time Management</w:t>
      </w:r>
    </w:p>
    <w:p w14:paraId="0000002D" w14:textId="77777777" w:rsidR="00BC4FEE" w:rsidRDefault="001D7580">
      <w:pPr>
        <w:spacing w:line="266" w:lineRule="auto"/>
        <w:ind w:left="720" w:right="-2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Information Management</w:t>
      </w:r>
    </w:p>
    <w:p w14:paraId="0000002E" w14:textId="77777777" w:rsidR="00BC4FEE" w:rsidRDefault="001D7580">
      <w:pPr>
        <w:spacing w:before="1" w:line="266" w:lineRule="auto"/>
        <w:ind w:left="720" w:right="3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Leadership</w:t>
      </w:r>
    </w:p>
    <w:p w14:paraId="0000002F" w14:textId="77777777" w:rsidR="00BC4FEE" w:rsidRDefault="001D7580">
      <w:pPr>
        <w:spacing w:before="1" w:line="266" w:lineRule="auto"/>
        <w:ind w:left="720" w:right="3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Microsoft Office</w:t>
      </w:r>
    </w:p>
    <w:p w14:paraId="00000030" w14:textId="77777777" w:rsidR="00BC4FEE" w:rsidRDefault="001D7580">
      <w:pPr>
        <w:spacing w:before="198" w:line="266" w:lineRule="auto"/>
        <w:ind w:left="820" w:right="21"/>
        <w:rPr>
          <w:color w:val="000000"/>
          <w:sz w:val="20"/>
          <w:szCs w:val="20"/>
        </w:rPr>
      </w:pPr>
      <w:r>
        <w:br w:type="column"/>
      </w:r>
      <w:r>
        <w:rPr>
          <w:color w:val="000000"/>
          <w:sz w:val="20"/>
          <w:szCs w:val="20"/>
        </w:rPr>
        <w:t xml:space="preserve">Presentation Skills </w:t>
      </w:r>
    </w:p>
    <w:p w14:paraId="00000031" w14:textId="77777777" w:rsidR="00BC4FEE" w:rsidRDefault="001D7580">
      <w:pPr>
        <w:spacing w:line="266" w:lineRule="auto"/>
        <w:ind w:left="820" w:righ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TensorFlow 2 Collaboration Skills Technical Writing Project Management People Management</w:t>
      </w:r>
    </w:p>
    <w:p w14:paraId="00000032" w14:textId="77777777" w:rsidR="00BC4FEE" w:rsidRDefault="001D7580">
      <w:pPr>
        <w:spacing w:line="266" w:lineRule="auto"/>
        <w:ind w:left="820" w:right="21"/>
        <w:rPr>
          <w:color w:val="000000"/>
          <w:sz w:val="20"/>
          <w:szCs w:val="20"/>
        </w:rPr>
        <w:sectPr w:rsidR="00BC4FEE">
          <w:type w:val="continuous"/>
          <w:pgSz w:w="12240" w:h="15840"/>
          <w:pgMar w:top="1220" w:right="1180" w:bottom="280" w:left="980" w:header="720" w:footer="720" w:gutter="0"/>
          <w:cols w:num="3" w:space="720" w:equalWidth="0">
            <w:col w:w="2747" w:space="919"/>
            <w:col w:w="2747" w:space="919"/>
            <w:col w:w="2747" w:space="0"/>
          </w:cols>
        </w:sectPr>
      </w:pPr>
      <w:r>
        <w:rPr>
          <w:color w:val="000000"/>
          <w:sz w:val="20"/>
          <w:szCs w:val="20"/>
        </w:rPr>
        <w:t>SQL</w:t>
      </w:r>
    </w:p>
    <w:p w14:paraId="00000033" w14:textId="77777777" w:rsidR="00BC4FEE" w:rsidRDefault="00BC4F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34" w14:textId="77777777" w:rsidR="00BC4FEE" w:rsidRDefault="001D7580">
      <w:pPr>
        <w:pStyle w:val="Heading1"/>
        <w:spacing w:before="106"/>
        <w:ind w:left="100"/>
        <w:rPr>
          <w:color w:val="000000"/>
        </w:rPr>
      </w:pPr>
      <w:r>
        <w:rPr>
          <w:color w:val="000000"/>
        </w:rPr>
        <w:t>Aﬃliations &amp; Hobbies</w:t>
      </w:r>
    </w:p>
    <w:p w14:paraId="00000035" w14:textId="77777777" w:rsidR="00BC4FEE" w:rsidRDefault="001D7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Scholars of Excellence in Engineering and Computer Science</w:t>
      </w:r>
    </w:p>
    <w:p w14:paraId="00000036" w14:textId="77777777" w:rsidR="00BC4FEE" w:rsidRDefault="001D7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Biomedical Engineering Society</w:t>
      </w:r>
    </w:p>
    <w:p w14:paraId="00000037" w14:textId="77777777" w:rsidR="00BC4FEE" w:rsidRDefault="001D7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Member – Phi </w:t>
      </w:r>
      <w:proofErr w:type="spellStart"/>
      <w:r>
        <w:rPr>
          <w:color w:val="000000"/>
          <w:sz w:val="24"/>
          <w:szCs w:val="24"/>
        </w:rPr>
        <w:t>Eta</w:t>
      </w:r>
      <w:proofErr w:type="spellEnd"/>
      <w:r>
        <w:rPr>
          <w:color w:val="000000"/>
          <w:sz w:val="24"/>
          <w:szCs w:val="24"/>
        </w:rPr>
        <w:t xml:space="preserve"> Sigma, Academic Honor Society</w:t>
      </w:r>
    </w:p>
    <w:p w14:paraId="00000038" w14:textId="77777777" w:rsidR="00BC4FEE" w:rsidRDefault="001D7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Scholar Athlete, NCAA Division 2 Baseball</w:t>
      </w:r>
    </w:p>
    <w:p w14:paraId="00000039" w14:textId="77777777" w:rsidR="00BC4FEE" w:rsidRDefault="001D75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  <w:tab w:val="left" w:pos="8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Avid sports fan and an aspiring above average golfer.</w:t>
      </w:r>
    </w:p>
    <w:p w14:paraId="0000003A" w14:textId="77777777" w:rsidR="00BC4FEE" w:rsidRDefault="00BC4FEE">
      <w:pPr>
        <w:pStyle w:val="Heading1"/>
        <w:spacing w:before="106"/>
        <w:ind w:firstLine="316"/>
        <w:rPr>
          <w:sz w:val="24"/>
          <w:szCs w:val="24"/>
        </w:rPr>
      </w:pPr>
    </w:p>
    <w:sectPr w:rsidR="00BC4FEE">
      <w:type w:val="continuous"/>
      <w:pgSz w:w="12240" w:h="15840"/>
      <w:pgMar w:top="1224" w:right="1181" w:bottom="274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F1AB1"/>
    <w:multiLevelType w:val="multilevel"/>
    <w:tmpl w:val="5EDEF34E"/>
    <w:lvl w:ilvl="0">
      <w:numFmt w:val="bullet"/>
      <w:lvlText w:val="■"/>
      <w:lvlJc w:val="left"/>
      <w:pPr>
        <w:ind w:left="1036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1944" w:hanging="360"/>
      </w:pPr>
    </w:lvl>
    <w:lvl w:ilvl="2">
      <w:numFmt w:val="bullet"/>
      <w:lvlText w:val="•"/>
      <w:lvlJc w:val="left"/>
      <w:pPr>
        <w:ind w:left="2848" w:hanging="360"/>
      </w:pPr>
    </w:lvl>
    <w:lvl w:ilvl="3">
      <w:numFmt w:val="bullet"/>
      <w:lvlText w:val="•"/>
      <w:lvlJc w:val="left"/>
      <w:pPr>
        <w:ind w:left="3752" w:hanging="360"/>
      </w:pPr>
    </w:lvl>
    <w:lvl w:ilvl="4">
      <w:numFmt w:val="bullet"/>
      <w:lvlText w:val="•"/>
      <w:lvlJc w:val="left"/>
      <w:pPr>
        <w:ind w:left="4656" w:hanging="360"/>
      </w:pPr>
    </w:lvl>
    <w:lvl w:ilvl="5">
      <w:numFmt w:val="bullet"/>
      <w:lvlText w:val="•"/>
      <w:lvlJc w:val="left"/>
      <w:pPr>
        <w:ind w:left="5560" w:hanging="360"/>
      </w:pPr>
    </w:lvl>
    <w:lvl w:ilvl="6">
      <w:numFmt w:val="bullet"/>
      <w:lvlText w:val="•"/>
      <w:lvlJc w:val="left"/>
      <w:pPr>
        <w:ind w:left="6464" w:hanging="360"/>
      </w:pPr>
    </w:lvl>
    <w:lvl w:ilvl="7">
      <w:numFmt w:val="bullet"/>
      <w:lvlText w:val="•"/>
      <w:lvlJc w:val="left"/>
      <w:pPr>
        <w:ind w:left="7368" w:hanging="360"/>
      </w:pPr>
    </w:lvl>
    <w:lvl w:ilvl="8">
      <w:numFmt w:val="bullet"/>
      <w:lvlText w:val="•"/>
      <w:lvlJc w:val="left"/>
      <w:pPr>
        <w:ind w:left="8272" w:hanging="360"/>
      </w:pPr>
    </w:lvl>
  </w:abstractNum>
  <w:abstractNum w:abstractNumId="1" w15:restartNumberingAfterBreak="0">
    <w:nsid w:val="52781559"/>
    <w:multiLevelType w:val="multilevel"/>
    <w:tmpl w:val="790EA13A"/>
    <w:lvl w:ilvl="0">
      <w:numFmt w:val="bullet"/>
      <w:lvlText w:val="■"/>
      <w:lvlJc w:val="left"/>
      <w:pPr>
        <w:ind w:left="1396" w:hanging="360"/>
      </w:pPr>
      <w:rPr>
        <w:rFonts w:ascii="Arial" w:eastAsia="Arial" w:hAnsi="Arial" w:cs="Arial"/>
        <w:b w:val="0"/>
        <w:i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21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DD5242"/>
    <w:multiLevelType w:val="multilevel"/>
    <w:tmpl w:val="F68E488C"/>
    <w:lvl w:ilvl="0">
      <w:numFmt w:val="bullet"/>
      <w:lvlText w:val="■"/>
      <w:lvlJc w:val="left"/>
      <w:pPr>
        <w:ind w:left="820" w:hanging="360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746" w:hanging="360"/>
      </w:pPr>
    </w:lvl>
    <w:lvl w:ilvl="2">
      <w:numFmt w:val="bullet"/>
      <w:lvlText w:val="•"/>
      <w:lvlJc w:val="left"/>
      <w:pPr>
        <w:ind w:left="2672" w:hanging="360"/>
      </w:pPr>
    </w:lvl>
    <w:lvl w:ilvl="3">
      <w:numFmt w:val="bullet"/>
      <w:lvlText w:val="•"/>
      <w:lvlJc w:val="left"/>
      <w:pPr>
        <w:ind w:left="3598" w:hanging="360"/>
      </w:pPr>
    </w:lvl>
    <w:lvl w:ilvl="4">
      <w:numFmt w:val="bullet"/>
      <w:lvlText w:val="•"/>
      <w:lvlJc w:val="left"/>
      <w:pPr>
        <w:ind w:left="4524" w:hanging="360"/>
      </w:pPr>
    </w:lvl>
    <w:lvl w:ilvl="5">
      <w:numFmt w:val="bullet"/>
      <w:lvlText w:val="•"/>
      <w:lvlJc w:val="left"/>
      <w:pPr>
        <w:ind w:left="5450" w:hanging="360"/>
      </w:pPr>
    </w:lvl>
    <w:lvl w:ilvl="6">
      <w:numFmt w:val="bullet"/>
      <w:lvlText w:val="•"/>
      <w:lvlJc w:val="left"/>
      <w:pPr>
        <w:ind w:left="6376" w:hanging="360"/>
      </w:pPr>
    </w:lvl>
    <w:lvl w:ilvl="7">
      <w:numFmt w:val="bullet"/>
      <w:lvlText w:val="•"/>
      <w:lvlJc w:val="left"/>
      <w:pPr>
        <w:ind w:left="7302" w:hanging="360"/>
      </w:pPr>
    </w:lvl>
    <w:lvl w:ilvl="8">
      <w:numFmt w:val="bullet"/>
      <w:lvlText w:val="•"/>
      <w:lvlJc w:val="left"/>
      <w:pPr>
        <w:ind w:left="8228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FEE"/>
    <w:rsid w:val="001D7580"/>
    <w:rsid w:val="00B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50D4"/>
  <w15:docId w15:val="{07B86310-D1CA-46CF-A927-979A93E4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16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9"/>
      <w:ind w:left="316"/>
    </w:pPr>
    <w:rPr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8ufH0ZWCfukBhZq0pdz73twwZw==">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Yough</cp:lastModifiedBy>
  <cp:revision>2</cp:revision>
  <dcterms:created xsi:type="dcterms:W3CDTF">2022-09-09T17:35:00Z</dcterms:created>
  <dcterms:modified xsi:type="dcterms:W3CDTF">2023-02-14T00:46:00Z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 Google Docs Renderer</vt:lpwstr>
  </property>
</Properties>
</file>